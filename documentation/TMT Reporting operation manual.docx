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0C0A81" w14:textId="77777777" w:rsidR="00E6722B" w:rsidRDefault="00E6722B"/>
    <w:p w14:paraId="1F0DFA32" w14:textId="4A8AEF48" w:rsidR="00B5560D" w:rsidRDefault="00B5560D" w:rsidP="00FB628C">
      <w:pPr>
        <w:pStyle w:val="Title"/>
      </w:pPr>
      <w:r>
        <w:t>caTissue Test Management Tool Reporting</w:t>
      </w:r>
      <w:r w:rsidR="00D050E3">
        <w:t xml:space="preserve"> - Operations Manual</w:t>
      </w:r>
    </w:p>
    <w:p w14:paraId="617B44A3" w14:textId="77777777" w:rsidR="000E79EC" w:rsidRDefault="000E79EC" w:rsidP="000E79EC">
      <w:r>
        <w:t>Ian Fore</w:t>
      </w:r>
    </w:p>
    <w:p w14:paraId="51050D8F" w14:textId="77777777" w:rsidR="000E79EC" w:rsidRDefault="000E79EC" w:rsidP="000E79EC">
      <w:r>
        <w:t>Reviewed 3/19/12</w:t>
      </w:r>
    </w:p>
    <w:p w14:paraId="49E619D0" w14:textId="77777777" w:rsidR="000E79EC" w:rsidRDefault="000E79EC" w:rsidP="000E79EC">
      <w:r>
        <w:t>Definitions added 3/26/12</w:t>
      </w:r>
    </w:p>
    <w:p w14:paraId="4F0A7499" w14:textId="77777777" w:rsidR="00D050E3" w:rsidRDefault="00D050E3" w:rsidP="00D050E3"/>
    <w:p w14:paraId="6C033FED" w14:textId="77777777" w:rsidR="000E79EC" w:rsidRDefault="00FB628C">
      <w:pPr>
        <w:pStyle w:val="TOC2"/>
        <w:tabs>
          <w:tab w:val="right" w:leader="dot" w:pos="8630"/>
        </w:tabs>
        <w:rPr>
          <w:noProof/>
          <w:lang w:eastAsia="ja-JP"/>
        </w:rPr>
      </w:pPr>
      <w:r>
        <w:fldChar w:fldCharType="begin"/>
      </w:r>
      <w:r>
        <w:instrText xml:space="preserve"> TOC \o "1-3" </w:instrText>
      </w:r>
      <w:r>
        <w:fldChar w:fldCharType="separate"/>
      </w:r>
      <w:r w:rsidR="000E79EC">
        <w:rPr>
          <w:noProof/>
        </w:rPr>
        <w:t>Designing reports</w:t>
      </w:r>
      <w:r w:rsidR="000E79EC">
        <w:rPr>
          <w:noProof/>
        </w:rPr>
        <w:tab/>
      </w:r>
      <w:r w:rsidR="000E79EC">
        <w:rPr>
          <w:noProof/>
        </w:rPr>
        <w:fldChar w:fldCharType="begin"/>
      </w:r>
      <w:r w:rsidR="000E79EC">
        <w:rPr>
          <w:noProof/>
        </w:rPr>
        <w:instrText xml:space="preserve"> PAGEREF _Toc194798876 \h </w:instrText>
      </w:r>
      <w:r w:rsidR="000E79EC">
        <w:rPr>
          <w:noProof/>
        </w:rPr>
      </w:r>
      <w:r w:rsidR="000E79EC">
        <w:rPr>
          <w:noProof/>
        </w:rPr>
        <w:fldChar w:fldCharType="separate"/>
      </w:r>
      <w:r w:rsidR="000E79EC">
        <w:rPr>
          <w:noProof/>
        </w:rPr>
        <w:t>1</w:t>
      </w:r>
      <w:r w:rsidR="000E79EC">
        <w:rPr>
          <w:noProof/>
        </w:rPr>
        <w:fldChar w:fldCharType="end"/>
      </w:r>
    </w:p>
    <w:p w14:paraId="53B85C23" w14:textId="77777777" w:rsidR="000E79EC" w:rsidRDefault="000E79EC">
      <w:pPr>
        <w:pStyle w:val="TOC2"/>
        <w:tabs>
          <w:tab w:val="right" w:leader="dot" w:pos="8630"/>
        </w:tabs>
        <w:rPr>
          <w:noProof/>
          <w:lang w:eastAsia="ja-JP"/>
        </w:rPr>
      </w:pPr>
      <w:r>
        <w:rPr>
          <w:noProof/>
        </w:rPr>
        <w:t>Running reports</w:t>
      </w:r>
      <w:r>
        <w:rPr>
          <w:noProof/>
        </w:rPr>
        <w:tab/>
      </w:r>
      <w:r>
        <w:rPr>
          <w:noProof/>
        </w:rPr>
        <w:fldChar w:fldCharType="begin"/>
      </w:r>
      <w:r>
        <w:rPr>
          <w:noProof/>
        </w:rPr>
        <w:instrText xml:space="preserve"> PAGEREF _Toc194798877 \h </w:instrText>
      </w:r>
      <w:r>
        <w:rPr>
          <w:noProof/>
        </w:rPr>
      </w:r>
      <w:r>
        <w:rPr>
          <w:noProof/>
        </w:rPr>
        <w:fldChar w:fldCharType="separate"/>
      </w:r>
      <w:r>
        <w:rPr>
          <w:noProof/>
        </w:rPr>
        <w:t>1</w:t>
      </w:r>
      <w:r>
        <w:rPr>
          <w:noProof/>
        </w:rPr>
        <w:fldChar w:fldCharType="end"/>
      </w:r>
    </w:p>
    <w:p w14:paraId="62B37A10" w14:textId="77777777" w:rsidR="000E79EC" w:rsidRDefault="000E79EC">
      <w:pPr>
        <w:pStyle w:val="TOC2"/>
        <w:tabs>
          <w:tab w:val="right" w:leader="dot" w:pos="8630"/>
        </w:tabs>
        <w:rPr>
          <w:noProof/>
          <w:lang w:eastAsia="ja-JP"/>
        </w:rPr>
      </w:pPr>
      <w:r>
        <w:rPr>
          <w:noProof/>
        </w:rPr>
        <w:t>Loading the dump</w:t>
      </w:r>
      <w:r>
        <w:rPr>
          <w:noProof/>
        </w:rPr>
        <w:tab/>
      </w:r>
      <w:r>
        <w:rPr>
          <w:noProof/>
        </w:rPr>
        <w:fldChar w:fldCharType="begin"/>
      </w:r>
      <w:r>
        <w:rPr>
          <w:noProof/>
        </w:rPr>
        <w:instrText xml:space="preserve"> PAGEREF _Toc194798878 \h </w:instrText>
      </w:r>
      <w:r>
        <w:rPr>
          <w:noProof/>
        </w:rPr>
      </w:r>
      <w:r>
        <w:rPr>
          <w:noProof/>
        </w:rPr>
        <w:fldChar w:fldCharType="separate"/>
      </w:r>
      <w:r>
        <w:rPr>
          <w:noProof/>
        </w:rPr>
        <w:t>1</w:t>
      </w:r>
      <w:r>
        <w:rPr>
          <w:noProof/>
        </w:rPr>
        <w:fldChar w:fldCharType="end"/>
      </w:r>
    </w:p>
    <w:p w14:paraId="1A5E9F5E" w14:textId="77777777" w:rsidR="000E79EC" w:rsidRDefault="000E79EC">
      <w:pPr>
        <w:pStyle w:val="TOC3"/>
        <w:tabs>
          <w:tab w:val="right" w:leader="dot" w:pos="8630"/>
        </w:tabs>
        <w:rPr>
          <w:noProof/>
          <w:lang w:eastAsia="ja-JP"/>
        </w:rPr>
      </w:pPr>
      <w:r>
        <w:rPr>
          <w:noProof/>
        </w:rPr>
        <w:t>Editing master plans</w:t>
      </w:r>
      <w:r>
        <w:rPr>
          <w:noProof/>
        </w:rPr>
        <w:tab/>
      </w:r>
      <w:r>
        <w:rPr>
          <w:noProof/>
        </w:rPr>
        <w:fldChar w:fldCharType="begin"/>
      </w:r>
      <w:r>
        <w:rPr>
          <w:noProof/>
        </w:rPr>
        <w:instrText xml:space="preserve"> PAGEREF _Toc194798879 \h </w:instrText>
      </w:r>
      <w:r>
        <w:rPr>
          <w:noProof/>
        </w:rPr>
      </w:r>
      <w:r>
        <w:rPr>
          <w:noProof/>
        </w:rPr>
        <w:fldChar w:fldCharType="separate"/>
      </w:r>
      <w:r>
        <w:rPr>
          <w:noProof/>
        </w:rPr>
        <w:t>2</w:t>
      </w:r>
      <w:r>
        <w:rPr>
          <w:noProof/>
        </w:rPr>
        <w:fldChar w:fldCharType="end"/>
      </w:r>
    </w:p>
    <w:p w14:paraId="3B148DAC" w14:textId="77777777" w:rsidR="000E79EC" w:rsidRDefault="000E79EC">
      <w:pPr>
        <w:pStyle w:val="TOC3"/>
        <w:tabs>
          <w:tab w:val="right" w:leader="dot" w:pos="8630"/>
        </w:tabs>
        <w:rPr>
          <w:noProof/>
          <w:lang w:eastAsia="ja-JP"/>
        </w:rPr>
      </w:pPr>
      <w:r>
        <w:rPr>
          <w:noProof/>
        </w:rPr>
        <w:t>Master plan content</w:t>
      </w:r>
      <w:r>
        <w:rPr>
          <w:noProof/>
        </w:rPr>
        <w:tab/>
      </w:r>
      <w:r>
        <w:rPr>
          <w:noProof/>
        </w:rPr>
        <w:fldChar w:fldCharType="begin"/>
      </w:r>
      <w:r>
        <w:rPr>
          <w:noProof/>
        </w:rPr>
        <w:instrText xml:space="preserve"> PAGEREF _Toc194798880 \h </w:instrText>
      </w:r>
      <w:r>
        <w:rPr>
          <w:noProof/>
        </w:rPr>
      </w:r>
      <w:r>
        <w:rPr>
          <w:noProof/>
        </w:rPr>
        <w:fldChar w:fldCharType="separate"/>
      </w:r>
      <w:r>
        <w:rPr>
          <w:noProof/>
        </w:rPr>
        <w:t>2</w:t>
      </w:r>
      <w:r>
        <w:rPr>
          <w:noProof/>
        </w:rPr>
        <w:fldChar w:fldCharType="end"/>
      </w:r>
    </w:p>
    <w:p w14:paraId="74FD3907" w14:textId="77777777" w:rsidR="00FB628C" w:rsidRDefault="00FB628C" w:rsidP="00D050E3">
      <w:r>
        <w:fldChar w:fldCharType="end"/>
      </w:r>
    </w:p>
    <w:p w14:paraId="5F27EA72" w14:textId="77777777" w:rsidR="00D050E3" w:rsidRDefault="00D050E3" w:rsidP="00D050E3">
      <w:r>
        <w:t>This manual describes how to keep the extensions to the schema up to date as new data is added through the TMT web application.</w:t>
      </w:r>
    </w:p>
    <w:p w14:paraId="5F27EA72" w14:textId="77777777" w:rsidR="00D050E3" w:rsidRDefault="00D050E3" w:rsidP="00D050E3"/>
    <w:p w14:paraId="010F2E06" w14:textId="5F28BCAB" w:rsidR="00FB628C" w:rsidRDefault="00FB628C" w:rsidP="00FB628C">
      <w:pPr>
        <w:pStyle w:val="Heading2"/>
      </w:pPr>
      <w:bookmarkStart w:id="0" w:name="_Toc194798876"/>
      <w:r>
        <w:t>Designing reports</w:t>
      </w:r>
      <w:bookmarkEnd w:id="0"/>
    </w:p>
    <w:p w14:paraId="38DADD6A" w14:textId="526210CD" w:rsidR="00FB628C" w:rsidRDefault="00FB628C" w:rsidP="00FB628C">
      <w:r>
        <w:t>Reports have been designed in JasperSoft Studio which is based on Eclipse.</w:t>
      </w:r>
    </w:p>
    <w:p w14:paraId="3F6CF78F" w14:textId="172B58E0" w:rsidR="00FB628C" w:rsidRDefault="00FB628C" w:rsidP="00FB628C">
      <w:r>
        <w:t>Jasper iReports is older and possibly more stable. iReports id based on NetBeans. It should not make a difference which tool is used.</w:t>
      </w:r>
    </w:p>
    <w:p w14:paraId="6457B344" w14:textId="77777777" w:rsidR="00781294" w:rsidRDefault="00781294" w:rsidP="00FB628C"/>
    <w:p w14:paraId="1180305F" w14:textId="77777777" w:rsidR="00781294" w:rsidRPr="00781294" w:rsidRDefault="00781294" w:rsidP="00781294">
      <w:r w:rsidRPr="00781294">
        <w:t>Attached are the simple Jasper reports I have so far. Some of them used the views I sent earlier. Also a logo used in one of the reports – though I haven't managed to be able to make the server find the image in its classpath or anywhere else I tried.</w:t>
      </w:r>
    </w:p>
    <w:p w14:paraId="7DCC63CE" w14:textId="77777777" w:rsidR="00781294" w:rsidRPr="00781294" w:rsidRDefault="00781294" w:rsidP="00781294"/>
    <w:p w14:paraId="138536DC" w14:textId="251DD7FD" w:rsidR="00781294" w:rsidRDefault="00781294" w:rsidP="00781294">
      <w:r w:rsidRPr="00781294">
        <w:t>There are two Guis you can use  to design reports. One is called iReport and is based on NetBeans. The other is called JasperSoft Studio and is based on Eclipse. I've mostly been using the latter  -it's newer and not as well documented, but you can generally work out what is going on.</w:t>
      </w:r>
    </w:p>
    <w:p w14:paraId="54B042A8" w14:textId="77777777" w:rsidR="00781294" w:rsidRDefault="00781294" w:rsidP="00781294"/>
    <w:p w14:paraId="08FA1734" w14:textId="2EA0E292" w:rsidR="00781294" w:rsidRPr="00FB628C" w:rsidRDefault="00781294" w:rsidP="00781294">
      <w:r>
        <w:t>JasperSoft Studio can also be run as a plugin for Eclipse.  That would appear to have the advantage that one could use the Subversion plugins for Eclipse to manage report source code in  SVN. I couldn’t find the same functionality in the standalone JasperSoft Studio and I haven’t even looked for it in iReport – but it may exist in both places.</w:t>
      </w:r>
    </w:p>
    <w:p w14:paraId="3E655846" w14:textId="77777777" w:rsidR="00FB628C" w:rsidRDefault="00FB628C" w:rsidP="00FB628C">
      <w:pPr>
        <w:pStyle w:val="Heading2"/>
      </w:pPr>
      <w:bookmarkStart w:id="1" w:name="_Toc194798877"/>
      <w:r>
        <w:t>Running reports</w:t>
      </w:r>
      <w:bookmarkEnd w:id="1"/>
    </w:p>
    <w:p w14:paraId="396D03DB" w14:textId="55057930" w:rsidR="00D9712D" w:rsidRPr="00D9712D" w:rsidRDefault="00A7008A" w:rsidP="00D9712D">
      <w:r>
        <w:t xml:space="preserve">Reports for the most part have been run from </w:t>
      </w:r>
      <w:r w:rsidR="00FB628C">
        <w:t xml:space="preserve">within </w:t>
      </w:r>
    </w:p>
    <w:p w14:paraId="08BE22A9" w14:textId="77777777" w:rsidR="00D9712D" w:rsidRDefault="00D9712D" w:rsidP="00D9712D">
      <w:pPr>
        <w:pStyle w:val="Heading2"/>
      </w:pPr>
      <w:bookmarkStart w:id="2" w:name="_Toc194798878"/>
      <w:r>
        <w:t>Loading the dump</w:t>
      </w:r>
      <w:bookmarkEnd w:id="2"/>
    </w:p>
    <w:p w14:paraId="19DA70D2" w14:textId="77777777" w:rsidR="00D9712D" w:rsidRDefault="00D9712D" w:rsidP="00D9712D"/>
    <w:p w14:paraId="6C26DEC2" w14:textId="2A3CBAB4" w:rsidR="00D9712D" w:rsidRPr="00D9712D" w:rsidRDefault="00D9712D" w:rsidP="00D9712D">
      <w:r>
        <w:lastRenderedPageBreak/>
        <w:t>Tools required Pentaho Data Integration (aka Kettle)</w:t>
      </w:r>
    </w:p>
    <w:p w14:paraId="12048E85" w14:textId="77777777" w:rsidR="00340C74" w:rsidRDefault="00340C74"/>
    <w:p w14:paraId="45EF8685" w14:textId="77777777" w:rsidR="00D9712D" w:rsidRDefault="00D9712D" w:rsidP="00D9712D">
      <w:r>
        <w:t>Currently updates are received as a MySQL dmp file</w:t>
      </w:r>
    </w:p>
    <w:p w14:paraId="11086D64" w14:textId="77777777" w:rsidR="00D9712D" w:rsidRPr="00D050E3" w:rsidRDefault="00D9712D" w:rsidP="00D9712D"/>
    <w:p w14:paraId="4CF90613" w14:textId="2C110944" w:rsidR="00D050E3" w:rsidRDefault="0061112D">
      <w:r>
        <w:t>Load the MySQL database from the dump</w:t>
      </w:r>
      <w:r w:rsidR="00D050E3">
        <w:t xml:space="preserve"> using standard MySQL database restore  mechanism.</w:t>
      </w:r>
    </w:p>
    <w:p w14:paraId="050F03CA" w14:textId="77777777" w:rsidR="00D050E3" w:rsidRDefault="00D050E3"/>
    <w:p w14:paraId="159A0812" w14:textId="77777777" w:rsidR="0061112D" w:rsidRDefault="0061112D"/>
    <w:p w14:paraId="51345C40" w14:textId="7C805AB8" w:rsidR="005C19C1" w:rsidRDefault="005C19C1">
      <w:r>
        <w:t>Run the following Kettle transformation</w:t>
      </w:r>
      <w:r w:rsidR="00A81AA1">
        <w:t>s</w:t>
      </w:r>
    </w:p>
    <w:p w14:paraId="3E702236" w14:textId="6CBEB503" w:rsidR="00A81AA1" w:rsidRDefault="00A81AA1">
      <w:r>
        <w:t xml:space="preserve">Note that these will need to be edited to specify the correct database connection information for the copy of the TMT database that you will be using.  (Someone might want to take on making the scripts independent of this by using connection information held in variables which are then provided at run time (See </w:t>
      </w:r>
      <w:r w:rsidR="00754940" w:rsidRPr="00754940">
        <w:t>https://tracker.nci.nih.gov/browse/TMTCATISSUE-23</w:t>
      </w:r>
      <w:r w:rsidR="00754940">
        <w:t>)</w:t>
      </w:r>
      <w:r>
        <w:t xml:space="preserve">. </w:t>
      </w:r>
    </w:p>
    <w:p w14:paraId="10B6E43A" w14:textId="77777777" w:rsidR="00A81AA1" w:rsidRDefault="00A81AA1"/>
    <w:p w14:paraId="535E31CD" w14:textId="70E981D1" w:rsidR="00A81AA1" w:rsidRDefault="00A81AA1">
      <w:r>
        <w:t>Note that currently the scripts are run in the “Spoon” tool which is part of Kettle. This gives a visual UI and access to editing   the scripts if there are problems. Once they are close to stable though , and consideration should be given to running them from the command line using the “Pan” tool.</w:t>
      </w:r>
    </w:p>
    <w:p w14:paraId="0C13DBF2" w14:textId="77777777" w:rsidR="00A81AA1" w:rsidRDefault="00A81AA1"/>
    <w:p w14:paraId="492623E3" w14:textId="77777777" w:rsidR="00A81AA1" w:rsidRDefault="00A81AA1"/>
    <w:p w14:paraId="6EDD59FD" w14:textId="77777777" w:rsidR="00A81AA1" w:rsidRDefault="00A81AA1"/>
    <w:p w14:paraId="60C3E88D" w14:textId="77777777" w:rsidR="005C19C1" w:rsidRDefault="005C19C1">
      <w:r>
        <w:t>load org data</w:t>
      </w:r>
    </w:p>
    <w:p w14:paraId="56BD593D" w14:textId="77777777" w:rsidR="005C19C1" w:rsidRDefault="005C19C1">
      <w:r>
        <w:t>update scenario2</w:t>
      </w:r>
    </w:p>
    <w:p w14:paraId="1672E8D4" w14:textId="515ABD6B" w:rsidR="00A11FA0" w:rsidRDefault="00A11FA0">
      <w:r>
        <w:t>load testplan_new</w:t>
      </w:r>
    </w:p>
    <w:p w14:paraId="39156834" w14:textId="77777777" w:rsidR="005C19C1" w:rsidRDefault="005C19C1">
      <w:r>
        <w:t>create master_plan</w:t>
      </w:r>
    </w:p>
    <w:p w14:paraId="212198C0" w14:textId="1DDBA970" w:rsidR="00A11FA0" w:rsidRDefault="00A11FA0">
      <w:r>
        <w:t>rerun testplan_new</w:t>
      </w:r>
    </w:p>
    <w:p w14:paraId="75305714" w14:textId="77777777" w:rsidR="00743D6E" w:rsidRDefault="00743D6E"/>
    <w:p w14:paraId="5A898D34" w14:textId="489F8161" w:rsidR="00743D6E" w:rsidRDefault="00743D6E">
      <w:r>
        <w:t>Check for new testplans and add them to testplans.xls and assign a new master plan</w:t>
      </w:r>
      <w:r w:rsidR="003E08D4">
        <w:t xml:space="preserve"> – see </w:t>
      </w:r>
      <w:r w:rsidR="003E08D4">
        <w:fldChar w:fldCharType="begin"/>
      </w:r>
      <w:r w:rsidR="003E08D4">
        <w:instrText xml:space="preserve"> REF _Ref194773503 \h </w:instrText>
      </w:r>
      <w:r w:rsidR="003E08D4">
        <w:fldChar w:fldCharType="separate"/>
      </w:r>
      <w:ins w:id="3" w:author="Ian Fore" w:date="2012-03-31T00:36:00Z">
        <w:r w:rsidR="003E08D4">
          <w:t>Editing master plans</w:t>
        </w:r>
      </w:ins>
      <w:r w:rsidR="003E08D4">
        <w:fldChar w:fldCharType="end"/>
      </w:r>
    </w:p>
    <w:p w14:paraId="28904871" w14:textId="77777777" w:rsidR="0035304D" w:rsidRDefault="0035304D"/>
    <w:p w14:paraId="4237D22B" w14:textId="68CE55E8" w:rsidR="0035304D" w:rsidRDefault="0035304D">
      <w:r>
        <w:t xml:space="preserve">Run exports to generate </w:t>
      </w:r>
      <w:r w:rsidR="00835186">
        <w:t>reports/Excel files</w:t>
      </w:r>
    </w:p>
    <w:p w14:paraId="6ACD2109" w14:textId="77777777" w:rsidR="00322308" w:rsidRDefault="00322308"/>
    <w:p w14:paraId="5A7944DD" w14:textId="7B58062B" w:rsidR="00322308" w:rsidRDefault="00322308">
      <w:r>
        <w:t xml:space="preserve">A Kettle job could be created to organize these transformations and run them as a single step. </w:t>
      </w:r>
      <w:r>
        <w:t xml:space="preserve">(See </w:t>
      </w:r>
      <w:r w:rsidRPr="00754940">
        <w:t>https://tracker.nci.nih.gov/browse/TMTCA</w:t>
      </w:r>
      <w:r>
        <w:t>TISSUE-24</w:t>
      </w:r>
      <w:bookmarkStart w:id="4" w:name="_GoBack"/>
      <w:bookmarkEnd w:id="4"/>
      <w:r>
        <w:t>).</w:t>
      </w:r>
    </w:p>
    <w:p w14:paraId="249D47FA" w14:textId="77777777" w:rsidR="00D050E3" w:rsidRDefault="00D050E3"/>
    <w:p w14:paraId="54C0CA13" w14:textId="5A9B90C3" w:rsidR="004E6E90" w:rsidRDefault="004E6E90">
      <w:r>
        <w:t>Keep person_org table up to date so that queries assigning reports to adopters will work correctly.</w:t>
      </w:r>
    </w:p>
    <w:p w14:paraId="0BAA9A95" w14:textId="77777777" w:rsidR="0007424B" w:rsidRDefault="0007424B"/>
    <w:p w14:paraId="7666CB60" w14:textId="55C779BC" w:rsidR="00D75887" w:rsidRDefault="00D75887" w:rsidP="0002333F">
      <w:pPr>
        <w:pStyle w:val="Heading3"/>
      </w:pPr>
      <w:bookmarkStart w:id="5" w:name="_Ref194773503"/>
      <w:bookmarkStart w:id="6" w:name="_Toc194798879"/>
      <w:r>
        <w:t>Editing master plans</w:t>
      </w:r>
      <w:bookmarkEnd w:id="5"/>
      <w:bookmarkEnd w:id="6"/>
    </w:p>
    <w:p w14:paraId="60952C0B" w14:textId="78D830F5" w:rsidR="00D75887" w:rsidRDefault="00D75887">
      <w:r>
        <w:t>This is driven from the testplans.xls spreadsheet</w:t>
      </w:r>
    </w:p>
    <w:p w14:paraId="3FCC1423" w14:textId="77777777" w:rsidR="00C503C1" w:rsidRDefault="00C503C1"/>
    <w:p w14:paraId="132D4854" w14:textId="67755FE3" w:rsidR="00C503C1" w:rsidRDefault="00C503C1">
      <w:r>
        <w:t>Edit this sheet to specify the correct master plan for each plan in the database.</w:t>
      </w:r>
    </w:p>
    <w:p w14:paraId="4B3C682D" w14:textId="77777777" w:rsidR="00C503C1" w:rsidRDefault="00C503C1"/>
    <w:p w14:paraId="483C87F2" w14:textId="668BC544" w:rsidR="00C503C1" w:rsidRDefault="00C503C1">
      <w:r>
        <w:t>Rerun this sequence of Kettle test plans</w:t>
      </w:r>
    </w:p>
    <w:p w14:paraId="67412B6B" w14:textId="77777777" w:rsidR="00C503C1" w:rsidRDefault="00C503C1" w:rsidP="00C503C1">
      <w:r>
        <w:t>load testplan_new</w:t>
      </w:r>
    </w:p>
    <w:p w14:paraId="4A2B9A36" w14:textId="77777777" w:rsidR="00C503C1" w:rsidRDefault="00C503C1" w:rsidP="00C503C1">
      <w:r>
        <w:t>create master_plan</w:t>
      </w:r>
    </w:p>
    <w:p w14:paraId="05C7EA81" w14:textId="77777777" w:rsidR="00C503C1" w:rsidRDefault="00C503C1" w:rsidP="00C503C1">
      <w:r>
        <w:t>rerun testplan_new</w:t>
      </w:r>
    </w:p>
    <w:p w14:paraId="3699355D" w14:textId="70C8A8D3" w:rsidR="0007424B" w:rsidRDefault="0007424B" w:rsidP="0002333F">
      <w:pPr>
        <w:pStyle w:val="Heading3"/>
      </w:pPr>
      <w:bookmarkStart w:id="7" w:name="_Toc194798880"/>
      <w:r>
        <w:t>Master plan content</w:t>
      </w:r>
      <w:bookmarkEnd w:id="7"/>
    </w:p>
    <w:p w14:paraId="2EA0FAF7" w14:textId="1B5E3197" w:rsidR="0007424B" w:rsidRDefault="0007424B">
      <w:r>
        <w:t>This spreadsheet is a useful tool for interactively comparing the content of test plans</w:t>
      </w:r>
    </w:p>
    <w:p w14:paraId="07A13F9B" w14:textId="77777777" w:rsidR="0007424B" w:rsidRDefault="0007424B"/>
    <w:p w14:paraId="2AF90824" w14:textId="2EBA27E5" w:rsidR="0007424B" w:rsidRDefault="0007424B">
      <w:r>
        <w:t>Repopulating master plan content</w:t>
      </w:r>
    </w:p>
    <w:p w14:paraId="4029D2E6" w14:textId="4D4ABA3D" w:rsidR="00DA723C" w:rsidRDefault="00DA723C">
      <w:r>
        <w:t>Run the query</w:t>
      </w:r>
      <w:r w:rsidR="002118FD">
        <w:t xml:space="preserve"> master to test plans.sql</w:t>
      </w:r>
    </w:p>
    <w:p w14:paraId="3EA7FABB" w14:textId="77777777" w:rsidR="002118FD" w:rsidRDefault="002118FD"/>
    <w:p w14:paraId="1F8C9819" w14:textId="77777777" w:rsidR="00DA723C" w:rsidRDefault="00DA723C"/>
    <w:p w14:paraId="7286A185" w14:textId="77777777" w:rsidR="0035304D" w:rsidRDefault="0035304D"/>
    <w:p w14:paraId="6A3BE2A6" w14:textId="77777777" w:rsidR="00A11FA0" w:rsidRDefault="00A11FA0"/>
    <w:p w14:paraId="054B7414" w14:textId="77777777" w:rsidR="005C19C1" w:rsidRDefault="005C19C1"/>
    <w:p w14:paraId="3AB0C6EF" w14:textId="77777777" w:rsidR="005C19C1" w:rsidRDefault="005C19C1"/>
    <w:sectPr w:rsidR="005C19C1"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C1"/>
    <w:rsid w:val="0002333F"/>
    <w:rsid w:val="0007424B"/>
    <w:rsid w:val="000E79EC"/>
    <w:rsid w:val="002118FD"/>
    <w:rsid w:val="00322308"/>
    <w:rsid w:val="00340C74"/>
    <w:rsid w:val="0035304D"/>
    <w:rsid w:val="003E08D4"/>
    <w:rsid w:val="004E6E90"/>
    <w:rsid w:val="005C19C1"/>
    <w:rsid w:val="0061112D"/>
    <w:rsid w:val="00743D6E"/>
    <w:rsid w:val="00754940"/>
    <w:rsid w:val="00781294"/>
    <w:rsid w:val="00835186"/>
    <w:rsid w:val="00A11FA0"/>
    <w:rsid w:val="00A7008A"/>
    <w:rsid w:val="00A81AA1"/>
    <w:rsid w:val="00B5560D"/>
    <w:rsid w:val="00C503C1"/>
    <w:rsid w:val="00D050E3"/>
    <w:rsid w:val="00D75887"/>
    <w:rsid w:val="00D9712D"/>
    <w:rsid w:val="00DA723C"/>
    <w:rsid w:val="00E6722B"/>
    <w:rsid w:val="00F93A73"/>
    <w:rsid w:val="00FB62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F0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2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3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24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B62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628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FB628C"/>
  </w:style>
  <w:style w:type="paragraph" w:styleId="TOC2">
    <w:name w:val="toc 2"/>
    <w:basedOn w:val="Normal"/>
    <w:next w:val="Normal"/>
    <w:autoRedefine/>
    <w:uiPriority w:val="39"/>
    <w:unhideWhenUsed/>
    <w:rsid w:val="00FB628C"/>
    <w:pPr>
      <w:ind w:left="240"/>
    </w:pPr>
  </w:style>
  <w:style w:type="paragraph" w:styleId="TOC3">
    <w:name w:val="toc 3"/>
    <w:basedOn w:val="Normal"/>
    <w:next w:val="Normal"/>
    <w:autoRedefine/>
    <w:uiPriority w:val="39"/>
    <w:unhideWhenUsed/>
    <w:rsid w:val="00FB628C"/>
    <w:pPr>
      <w:ind w:left="480"/>
    </w:pPr>
  </w:style>
  <w:style w:type="paragraph" w:styleId="TOC4">
    <w:name w:val="toc 4"/>
    <w:basedOn w:val="Normal"/>
    <w:next w:val="Normal"/>
    <w:autoRedefine/>
    <w:uiPriority w:val="39"/>
    <w:unhideWhenUsed/>
    <w:rsid w:val="00FB628C"/>
    <w:pPr>
      <w:ind w:left="720"/>
    </w:pPr>
  </w:style>
  <w:style w:type="paragraph" w:styleId="TOC5">
    <w:name w:val="toc 5"/>
    <w:basedOn w:val="Normal"/>
    <w:next w:val="Normal"/>
    <w:autoRedefine/>
    <w:uiPriority w:val="39"/>
    <w:unhideWhenUsed/>
    <w:rsid w:val="00FB628C"/>
    <w:pPr>
      <w:ind w:left="960"/>
    </w:pPr>
  </w:style>
  <w:style w:type="paragraph" w:styleId="TOC6">
    <w:name w:val="toc 6"/>
    <w:basedOn w:val="Normal"/>
    <w:next w:val="Normal"/>
    <w:autoRedefine/>
    <w:uiPriority w:val="39"/>
    <w:unhideWhenUsed/>
    <w:rsid w:val="00FB628C"/>
    <w:pPr>
      <w:ind w:left="1200"/>
    </w:pPr>
  </w:style>
  <w:style w:type="paragraph" w:styleId="TOC7">
    <w:name w:val="toc 7"/>
    <w:basedOn w:val="Normal"/>
    <w:next w:val="Normal"/>
    <w:autoRedefine/>
    <w:uiPriority w:val="39"/>
    <w:unhideWhenUsed/>
    <w:rsid w:val="00FB628C"/>
    <w:pPr>
      <w:ind w:left="1440"/>
    </w:pPr>
  </w:style>
  <w:style w:type="paragraph" w:styleId="TOC8">
    <w:name w:val="toc 8"/>
    <w:basedOn w:val="Normal"/>
    <w:next w:val="Normal"/>
    <w:autoRedefine/>
    <w:uiPriority w:val="39"/>
    <w:unhideWhenUsed/>
    <w:rsid w:val="00FB628C"/>
    <w:pPr>
      <w:ind w:left="1680"/>
    </w:pPr>
  </w:style>
  <w:style w:type="paragraph" w:styleId="TOC9">
    <w:name w:val="toc 9"/>
    <w:basedOn w:val="Normal"/>
    <w:next w:val="Normal"/>
    <w:autoRedefine/>
    <w:uiPriority w:val="39"/>
    <w:unhideWhenUsed/>
    <w:rsid w:val="00FB628C"/>
    <w:pPr>
      <w:ind w:left="1920"/>
    </w:pPr>
  </w:style>
  <w:style w:type="character" w:customStyle="1" w:styleId="Heading3Char">
    <w:name w:val="Heading 3 Char"/>
    <w:basedOn w:val="DefaultParagraphFont"/>
    <w:link w:val="Heading3"/>
    <w:uiPriority w:val="9"/>
    <w:rsid w:val="0002333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534</Words>
  <Characters>3050</Characters>
  <Application>Microsoft Macintosh Word</Application>
  <DocSecurity>0</DocSecurity>
  <Lines>25</Lines>
  <Paragraphs>7</Paragraphs>
  <ScaleCrop>false</ScaleCrop>
  <Company>NCI Computer Services</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18</cp:revision>
  <dcterms:created xsi:type="dcterms:W3CDTF">2012-03-30T20:40:00Z</dcterms:created>
  <dcterms:modified xsi:type="dcterms:W3CDTF">2012-03-31T15:25:00Z</dcterms:modified>
</cp:coreProperties>
</file>